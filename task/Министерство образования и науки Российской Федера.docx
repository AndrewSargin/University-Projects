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sdt>
        <w:sdtPr>
          <w:tag w:val="goog_rdk_1"/>
        </w:sdtPr>
        <w:sdtContent>
          <w:ins w:author="Mgg A" w:id="0" w:date="2023-03-12T10:46:5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=</w:t>
            </w:r>
          </w:ins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«Национальный исследовательский Московский государственный строительный университет»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1" w:sz="0" w:val="none"/>
          <w:left w:color="000000" w:space="1" w:sz="0" w:val="none"/>
          <w:bottom w:color="000000" w:space="1" w:sz="0" w:val="none"/>
          <w:right w:color="000000" w:space="1" w:sz="0" w:val="none"/>
          <w:between w:space="0" w:sz="0" w:val="nil"/>
        </w:pBdr>
        <w:shd w:fill="auto" w:val="clear"/>
        <w:spacing w:after="0" w:before="0" w:line="240" w:lineRule="auto"/>
        <w:ind w:left="57" w:right="5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Кафедра «Информационных систем, технологий и автоматизации в строительстве»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 выполнению вычислительной практики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для студентов направления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09.03.01 Информатика и вычислительная техника и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09.03.02 Информационные системы и технологии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Б. С. Садовский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Москва 2021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1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89"/>
            </w:tabs>
            <w:spacing w:after="120" w:before="24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ОГЛАВЛЕНИЕ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20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1  Задание на летнею практику</w:t>
            <w:tab/>
            <w:t xml:space="preserve">4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20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2  Требования к структуре меню в приложении</w:t>
            <w:tab/>
            <w:t xml:space="preserve">6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20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3  Требования к содержанию файла документа</w:t>
            <w:tab/>
            <w:t xml:space="preserve">7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20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4  Требования к содержанию файла справочников</w:t>
            <w:tab/>
            <w:t xml:space="preserve">7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20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5  Требования к исходным файлам программы</w:t>
            <w:tab/>
            <w:t xml:space="preserve">7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20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6  Требования к выдаваемым программой результатам</w:t>
            <w:tab/>
            <w:t xml:space="preserve">8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20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  Варианты заданий</w:t>
            <w:tab/>
            <w:t xml:space="preserve">8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7.1  Тема «Разработка программы для работы со списками производителей строительных материалов»</w:t>
            <w:tab/>
            <w:t xml:space="preserve">8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7.2  Тема «Разработка программы для работы со списками автотранспорта автобусного парка»</w:t>
            <w:tab/>
            <w:t xml:space="preserve">8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7.3  Тема «Разработка программы для работы со списками билетов авиакассы»</w:t>
            <w:tab/>
            <w:t xml:space="preserve">9</w:t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7.4  Тема «Разработка программы для работы со списками клиентов автосервиса»</w:t>
            <w:tab/>
            <w:t xml:space="preserve">9</w:t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7.5  Тема «Разработка программы для работы со списками книг библиотеки»</w:t>
            <w:tab/>
            <w:t xml:space="preserve">10</w:t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7.6  Тема «Разработка программы для работы со списками билетов железнодорожной кассы»</w:t>
            <w:tab/>
            <w:t xml:space="preserve">10</w:t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7.7  Тема «Разработка программы для работы со списками продуктов на продуктовом складе»</w:t>
            <w:tab/>
            <w:t xml:space="preserve">11</w:t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7.8  Тема «Разработка программы для работы со списками студентов деканата университета»</w:t>
            <w:tab/>
            <w:t xml:space="preserve">11</w:t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7.9  Тема «Разработка программы для работы со списками клиентов видеопроката»</w:t>
            <w:tab/>
            <w:t xml:space="preserve">12</w:t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7.10  Тема «Разработка программы для работы со списками парка техники компьютерного клуба»</w:t>
            <w:tab/>
            <w:t xml:space="preserve">12</w:t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7.11  Тема «Разработка программы для работы со списками сотрудников фирмы»</w:t>
            <w:tab/>
            <w:t xml:space="preserve">13</w:t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7.12  Тема «Разработка программы для работы со списками парка продаваемых машин в автосалоне»</w:t>
            <w:tab/>
            <w:t xml:space="preserve">13</w:t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7.13  Тема «Разработка программы для работы со списками садовых деревьев в питомнике»</w:t>
            <w:tab/>
            <w:t xml:space="preserve">14</w:t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7.14  Тема «Разработка программы для работы со списками парка строительной техники»</w:t>
            <w:tab/>
            <w:t xml:space="preserve">14</w:t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7.15  Тема «Разработка программы для работы со списками продаваемой мототехники»</w:t>
            <w:tab/>
            <w:t xml:space="preserve">14</w:t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7.16  Тема «Разработка программы для работы со списками книг в магазине»</w:t>
            <w:tab/>
            <w:t xml:space="preserve">15</w:t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7.17  Тема «Разработка программы для работы со списками продаваемых компьютерах в магазине»</w:t>
            <w:tab/>
            <w:t xml:space="preserve">15</w:t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7.18  Тема «Разработка программы для работы со списками яхт приписанных к клубу»</w:t>
            <w:tab/>
            <w:t xml:space="preserve">16</w:t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7.19  Тема «Разработка программы для работы со списками членов СНТ»</w:t>
            <w:tab/>
            <w:t xml:space="preserve">16</w:t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7.20  Тема «Разработка программы для работы со списками АЗС»</w:t>
            <w:tab/>
            <w:t xml:space="preserve">17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7.21  Тема «Разработка программы для работы со списками клиентов интернет провайдера»</w:t>
            <w:tab/>
            <w:t xml:space="preserve">17</w:t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7.22  Тема «Разработка программы для работы со списками абонентов электросбытовой компании»</w:t>
            <w:tab/>
            <w:t xml:space="preserve">18</w:t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7.23  Тема «Разработка программы для работы со списками материалов хранящихся на складе»</w:t>
            <w:tab/>
            <w:t xml:space="preserve">18</w:t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7.24  Тема «Разработка программы для работы со списками владельцев доменных имён регистратора DNS»</w:t>
            <w:tab/>
            <w:t xml:space="preserve">19</w:t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7.25  Тема «Разработка программы для работы со списками игр продаваемых в магазине»</w:t>
            <w:tab/>
            <w:t xml:space="preserve">19</w:t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7.26  Тема «Разработка программы для работы со списками фильмов доступных на стриминговые сервисе»</w:t>
            <w:tab/>
            <w:t xml:space="preserve">19</w:t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7.27  Тема «Разработка программы для работы со списками спутников ГЛОНАСС»</w:t>
            <w:tab/>
            <w:t xml:space="preserve">20</w:t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7.28  Тема «Разработка программы для работы со списками бабочек в коллекции»</w:t>
            <w:tab/>
            <w:t xml:space="preserve">20</w:t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7.29  Тема «Разработка программы для работы со списками лесных территорий»</w:t>
            <w:tab/>
            <w:t xml:space="preserve">21</w:t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7.30  Тема «Разработка программы для работы со списками домов обслуживаемых ДЭЗ»</w:t>
            <w:tab/>
            <w:t xml:space="preserve">21</w:t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7.31  Тема «Разработка программы для работы со списками продаваемых телефонов»</w:t>
            <w:tab/>
            <w:t xml:space="preserve">22</w:t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7.32  Тема «Разработка программы для работы со списками строительных объектов»</w:t>
            <w:tab/>
            <w:t xml:space="preserve">22</w:t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7.33  Тема «Разработка программы для работы со списками продукции ЖБК»</w:t>
            <w:tab/>
            <w:t xml:space="preserve">23</w:t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7.34  Тема «Разработка программы для работы со списками субподрядных организаций»</w:t>
            <w:tab/>
            <w:t xml:space="preserve">23</w:t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7.35  Тема «Разработка программы для работы со списками компаний участников выставки»</w:t>
            <w:tab/>
            <w:t xml:space="preserve">23</w:t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7.36  Тема «Разработка программы для работы со списками земель состоящих на учёте»</w:t>
            <w:tab/>
            <w:t xml:space="preserve">24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7.37  Тема «Разработка программы для работы со списками клиентов банка»</w:t>
            <w:tab/>
            <w:t xml:space="preserve">24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7.38  Тема «Разработка программы для работы со списками почтовых отделений»</w:t>
            <w:tab/>
            <w:t xml:space="preserve">25</w:t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7.39  Тема «Разработка программы для работы со списками клиентов ресторана»</w:t>
            <w:tab/>
            <w:t xml:space="preserve">25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488"/>
            </w:tabs>
            <w:spacing w:after="0" w:before="0" w:line="240" w:lineRule="auto"/>
            <w:ind w:left="28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7.40  Тема «Разработка программы для работы со списками природных территорий РФ»</w:t>
            <w:tab/>
            <w:t xml:space="preserve">26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20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8  Содержание отчёта о вычислительной практике</w:t>
            <w:tab/>
            <w:t xml:space="preserve">26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20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9  Требования к оформлению отчёта о вычислительной практике</w:t>
            <w:tab/>
            <w:t xml:space="preserve">28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20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10  Защита результатов вычислительной практики</w:t>
            <w:tab/>
            <w:t xml:space="preserve">29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7"/>
              <w:tab w:val="right" w:leader="none" w:pos="1020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Список рекомендуемой для изучения литературы</w:t>
            <w:tab/>
            <w:t xml:space="preserve">30</w:t>
          </w:r>
        </w:p>
        <w:p w:rsidR="00000000" w:rsidDel="00000000" w:rsidP="00000000" w:rsidRDefault="00000000" w:rsidRPr="00000000" w14:paraId="00000063">
          <w:pPr>
            <w:pStyle w:val="Heading1"/>
            <w:numPr>
              <w:ilvl w:val="0"/>
              <w:numId w:val="9"/>
            </w:numPr>
            <w:ind w:left="0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pStyle w:val="Heading1"/>
        <w:numPr>
          <w:ilvl w:val="0"/>
          <w:numId w:val="9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Задание на летнею практику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на языке программирования Си, осуществляющей обработку данных из файла (документа) и запись результата обратно, при этом часть данных для основного файла (документа) берётся из файлов (справочников), согласно представленной ниже схеме.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</wp:posOffset>
                </wp:positionV>
                <wp:extent cx="5021445" cy="2433405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40040" y="2568060"/>
                          <a:ext cx="5011920" cy="242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Рисунок 1 — Структура работы программы с документами и справочниками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</wp:posOffset>
                </wp:positionV>
                <wp:extent cx="5021445" cy="2433405"/>
                <wp:effectExtent b="0" l="0" r="0" t="0"/>
                <wp:wrapTopAndBottom distB="0" distT="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1445" cy="2433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Ниже задание по практике пояснено на примере программы, учёта работников компании.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38100</wp:posOffset>
                </wp:positionV>
                <wp:extent cx="4086165" cy="2065125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307680" y="2752200"/>
                          <a:ext cx="4076640" cy="20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Рисунок 2 — Структура таблиц и их связи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38100</wp:posOffset>
                </wp:positionV>
                <wp:extent cx="4086165" cy="2065125"/>
                <wp:effectExtent b="0" l="0" r="0" t="0"/>
                <wp:wrapTopAndBottom distB="0" dist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6165" cy="20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branch — документ, staff, position — справочники, поля (id, f_name, l_name и т. д.) и типы данных этих полей (int, char*, char* и т. д.) соответственно.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таблицах 1 и 2 приведён пример справочника «Штат» и «Должность» соответственно.</w:t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 — Вид таблицы Штат (англ. staff), с которой работает программа</w:t>
      </w:r>
    </w:p>
    <w:tbl>
      <w:tblPr>
        <w:tblStyle w:val="Table1"/>
        <w:tblW w:w="4630.0" w:type="dxa"/>
        <w:jc w:val="left"/>
        <w:tblLayout w:type="fixed"/>
        <w:tblLook w:val="0000"/>
      </w:tblPr>
      <w:tblGrid>
        <w:gridCol w:w="480"/>
        <w:gridCol w:w="1780"/>
        <w:gridCol w:w="2370"/>
        <w:tblGridChange w:id="0">
          <w:tblGrid>
            <w:gridCol w:w="480"/>
            <w:gridCol w:w="1780"/>
            <w:gridCol w:w="2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l_name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Иван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Иванов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Пётр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Петров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Александр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Сидоров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Иван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Петров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Мария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Ивановна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2 — Вид таблицы «Должность» (англ. position), с которой работает программа</w:t>
      </w:r>
    </w:p>
    <w:tbl>
      <w:tblPr>
        <w:tblStyle w:val="Table2"/>
        <w:tblW w:w="2340.0" w:type="dxa"/>
        <w:jc w:val="left"/>
        <w:tblLayout w:type="fixed"/>
        <w:tblLook w:val="0000"/>
      </w:tblPr>
      <w:tblGrid>
        <w:gridCol w:w="490"/>
        <w:gridCol w:w="1850"/>
        <w:tblGridChange w:id="0">
          <w:tblGrid>
            <w:gridCol w:w="490"/>
            <w:gridCol w:w="18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Assistant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Engineer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выводимый пользователю представлен в таблице 3 на экран и в файл в 4) и 5) пункте меню (см. стр. 6).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3 — Вид видимой пользователю таблицы «Филиал» (англ. branch)</w:t>
      </w:r>
    </w:p>
    <w:tbl>
      <w:tblPr>
        <w:tblStyle w:val="Table3"/>
        <w:tblW w:w="6520.0" w:type="dxa"/>
        <w:jc w:val="left"/>
        <w:tblLayout w:type="fixed"/>
        <w:tblLook w:val="0000"/>
      </w:tblPr>
      <w:tblGrid>
        <w:gridCol w:w="500"/>
        <w:gridCol w:w="2470"/>
        <w:gridCol w:w="1610"/>
        <w:gridCol w:w="810"/>
        <w:gridCol w:w="1130"/>
        <w:tblGridChange w:id="0">
          <w:tblGrid>
            <w:gridCol w:w="500"/>
            <w:gridCol w:w="2470"/>
            <w:gridCol w:w="1610"/>
            <w:gridCol w:w="810"/>
            <w:gridCol w:w="1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Иван Петров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10000,45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Пётр Петров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Assistant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5000,23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Мария Ивановна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10000,56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Иван Петров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Engineer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8000,78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Александр Сидоров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16000,23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Реальное содержание таблицы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которым работает программа и которое открывается и закрывается через пункт главного меню 1) показано в таблице.</w:t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4 — Вид таблицы «Филиал», с которой работает программа</w:t>
      </w:r>
    </w:p>
    <w:tbl>
      <w:tblPr>
        <w:tblStyle w:val="Table4"/>
        <w:tblW w:w="4600.0" w:type="dxa"/>
        <w:jc w:val="left"/>
        <w:tblLayout w:type="fixed"/>
        <w:tblLook w:val="0000"/>
      </w:tblPr>
      <w:tblGrid>
        <w:gridCol w:w="500"/>
        <w:gridCol w:w="870"/>
        <w:gridCol w:w="1220"/>
        <w:gridCol w:w="640"/>
        <w:gridCol w:w="1370"/>
        <w:tblGridChange w:id="0">
          <w:tblGrid>
            <w:gridCol w:w="500"/>
            <w:gridCol w:w="870"/>
            <w:gridCol w:w="1220"/>
            <w:gridCol w:w="640"/>
            <w:gridCol w:w="1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10000,45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5000,23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10000,56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8000,78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16000,23</w:t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таблицы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являются связанными с полями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staff(id)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position(id)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документе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поле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должно отображаться значение полей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f_name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l_name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справочника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 в поле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должно отображаться значение поля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справочника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Если при вставке значения в документ, нет соответствия этому значению в справочниках, то вставка не допускается.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добавим следующую запись в документ.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6;43;2;0;2300;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такую вставку программа выдаст ошибку, так как в нашем примере в таблице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нет значения в поле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 числом 43.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0</wp:posOffset>
                </wp:positionV>
                <wp:extent cx="3702765" cy="866684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499380" y="3351421"/>
                          <a:ext cx="3693240" cy="85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Рисунок 3 — Пример вида ввода данных в таблицу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0</wp:posOffset>
                </wp:positionV>
                <wp:extent cx="3702765" cy="866684"/>
                <wp:effectExtent b="0" l="0" r="0" t="0"/>
                <wp:wrapTopAndBottom distB="0" distT="0"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2765" cy="8666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9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Требования к структуре меню в приложении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Меню (является пользовательским интерфейсом) должно иметь вид текстового списка как показано ниже. Работа с выводом информации должна быть исключительно в кодировки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UTF-8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Использование однобайтных кодировок cp1251 или 866 не допускается. Если использование кодировки UTF-8 невозможно, то меню и весь выводимый в терминал текст следует перевести на английский язык. Как показано на рисунке 4.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 «Главного меню»: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Редактировать документ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Вывести на экран документ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Экспорт документа в файл txt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программе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 меню «Файл»: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Открыть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Сохранить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Закрыть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Назад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 меню «Редактировать документ»: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запись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запись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Редактировать существующую запись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Назад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 меню «Справочник»: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Выбрать справочник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Вывести на экран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Редактировать запись в справочнике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запись в справочник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запись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Назад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4274805" cy="2699445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213360" y="2435040"/>
                          <a:ext cx="4265280" cy="268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Рисунок 4 — Пример оформления меню в виде простого текстового интерфейса пользователя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4274805" cy="2699445"/>
                <wp:effectExtent b="0" l="0" r="0" t="0"/>
                <wp:wrapTopAndBottom distB="0" distT="0"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4805" cy="2699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numPr>
          <w:ilvl w:val="0"/>
          <w:numId w:val="9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Требования к содержанию файла документа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файле документа, в виде строк, должны содержатся данные, разделённые точкой с запятой.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 на экран данных должен быть в виде таблицы. Часть данных (ключ) столбца должна соответствовать полю ID (ключ) в справочнике. В поле ID должны быть уникальные (без повторов) значения и не должно быть пустых. В файле должно быть не менее 10-и записей.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numPr>
          <w:ilvl w:val="0"/>
          <w:numId w:val="9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Требования к содержанию файла справочников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 справочника, так же, как и файл документа, состоит из строк, в которых разделение между полями производится точкой с запятой. Каждая строка начитается с ID. В поле ID должны быть уникальные (без повторов) значения и не должно быть пустых.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numPr>
          <w:ilvl w:val="0"/>
          <w:numId w:val="9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Требования к исходным файлам программы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быть написана на языке высокого уровня Си и выполнять следующие требования: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Имена переменных должны выражать их содержимое, а имена функций совершаемую ими работу.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Запрещено пользоваться транслитерацией!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знаков операций (англ. operator) должен быть обязательно пробел (например, после запятой).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Правильное расположение отступов и переносов.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 ПО должен состоять из нескольких файлов, например: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main.c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read_write.h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read_write.c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numPr>
          <w:ilvl w:val="0"/>
          <w:numId w:val="9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Требования к выдаваемым программой результатам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сохранении документа в файл заносится лишь ключ записи из справочника.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выводе на экран не отображать ключ (id), а подставлять данные какого-либо столбца из справочника.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программе для хранения данных необходимо использовать структуры.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numPr>
          <w:ilvl w:val="0"/>
          <w:numId w:val="9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Варианты заданий</w:t>
      </w:r>
    </w:p>
    <w:p w:rsidR="00000000" w:rsidDel="00000000" w:rsidP="00000000" w:rsidRDefault="00000000" w:rsidRPr="00000000" w14:paraId="0000011E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Тема «Разработка программы для работы со списками производителей строительных материалов»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базы производителей содержит следующие поля: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компании;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страна производитель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country.db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 продукции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компании.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manufacturer.db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«1;Knayf;7;45;ул. Строителей д. 5;». Для разделения полей используется (;).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список стран,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country.db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«7;Россия;».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тип строительных материалов,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«1;Штукатурка;».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Тема «Разработка программы для работы со списками автотранспорта автобусного парка»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данных автобусного парка содержит следующие поля: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автомобильный номер автобуса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 водителя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маршрута;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находится автобус (в автопарке или на маршруте).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автобусов,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«1;1;1;65;1;». Для разделения полей используется (;).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автомобильный номер автобуса,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«1;АН456Т177;».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ФИ водителя,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«1;Иванов Иван;».</w:t>
      </w:r>
    </w:p>
    <w:p w:rsidR="00000000" w:rsidDel="00000000" w:rsidP="00000000" w:rsidRDefault="00000000" w:rsidRPr="00000000" w14:paraId="00000133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Тема «Разработка программы для работы со списками билетов авиакассы»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данных по продаже билетов на самолёт содержит следующие поля: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билета;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рейса;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вылета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пункт назначения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вылета;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вылета;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 билета (руб. коп.).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билетов на самолёт,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avia.db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«1;52367;45;1;1;23042008;1830;2300;». Для разделения полей используется (;).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место вылета,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«1;Петрозаводск;».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пункт назначения,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«1;Москва;».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Тема «Разработка программы для работы со списками клиентов автосервиса»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данных, обслуживаемых транспортных средств (ТС), содержит следующие поля: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государственный номер ТС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 владельца ТС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обслуживания/ремонта ТС;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обслуживания/ремонта ТС;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 ремонта;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цена обслуживания/ремонта (руб. коп.).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обслуживаемых машин,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avtosrv.db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«1;1;1;22032008;1000;Замена тормозных колодок;900;». Для разделения полей используется (;).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номер ТС,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«1;Н452РР177;».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ФИ владельца ТС,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«1;Иванов Иван;».</w:t>
      </w:r>
    </w:p>
    <w:p w:rsidR="00000000" w:rsidDel="00000000" w:rsidP="00000000" w:rsidRDefault="00000000" w:rsidRPr="00000000" w14:paraId="0000014D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Тема «Разработка программы для работы со списками книг  библиотеки»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каталога библиотеки содержит следующие поля: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УДК;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 автора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книги;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год издания;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издательство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publishing_house.db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ISBN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расположения в хранилище (секция, линия, полка и т. д.).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каталог книг библиотеки,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«1;456;1;Технология программирования;2007;1;9785955601045;АБ5-6». Для разделения полей используется (;).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ФИ автора,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«1;Андрей Терехов;».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название издательства,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publishing_house.db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«1;Питер;».</w:t>
      </w:r>
    </w:p>
    <w:p w:rsidR="00000000" w:rsidDel="00000000" w:rsidP="00000000" w:rsidRDefault="00000000" w:rsidRPr="00000000" w14:paraId="0000015A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Тема «Разработка программы для работы со списками билетов железнодорожной кассы»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данных по продаже билетов на поезд содержит следующие поля: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билета;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станции отправления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станции назначения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отправления;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отправления;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 билета (руб. коп.).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билетов на поезд,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«1;4667;1;1;23052008;1900;5400;». Для разделения полей используется (;).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название станции отправления,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src.db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«1;Казань;».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название станции назначения,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«1;Хабаровск;».</w:t>
      </w:r>
    </w:p>
    <w:p w:rsidR="00000000" w:rsidDel="00000000" w:rsidP="00000000" w:rsidRDefault="00000000" w:rsidRPr="00000000" w14:paraId="00000166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Тема «Разработка программы для работы со списками продуктов на продуктовом складе»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данных о хранимых продуктах на складе содержит следующие поля: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продукта;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продукта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расположения на складе (секция, линия, полка и т. д.);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 годности;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 (упаковок, штук);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единица измерения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продуктов на складе,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foodwarehouse.db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«1;1234113;1;5Д8;102008;80;1;». Для разделения полей используется (;).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наименование продукта,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«1;мин. Вода;».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единицы измерения продуктов,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«1;шт.;».</w:t>
      </w:r>
    </w:p>
    <w:p w:rsidR="00000000" w:rsidDel="00000000" w:rsidP="00000000" w:rsidRDefault="00000000" w:rsidRPr="00000000" w14:paraId="00000172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Тема «Разработка программы для работы со списками студентов деканата университета»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данных о студентах содержит следующие поля: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зачётки;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 студента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деканат студента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deanery.db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 студента;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средняя успеваемость.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студентов,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doffice.db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«1;1234567;0457-08;1;1;4567898;4,5714;». Для разделения полей используется (;).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ФИ студента,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«1;Иванов Иван;».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деканат студента,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deanery.db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«1;ИЭУИС;».</w:t>
      </w:r>
    </w:p>
    <w:p w:rsidR="00000000" w:rsidDel="00000000" w:rsidP="00000000" w:rsidRDefault="00000000" w:rsidRPr="00000000" w14:paraId="0000017D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Тема «Разработка программы для работы со списками клиентов видеопроката»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прокате фильмов содержит следующие поля: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фильма;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фильма;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год издания;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носителя (DVD, VD, Blue-ray, VHS и т. д.) 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копий;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фильма;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 взявшего фильм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копии взятого фильма;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 проката (руб. коп.).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прокатных фильмов,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vrental.db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«1;734;Собачье сердце;1989;1;8;1;1;1;40;». Для разделения полей используется (;). Номер копии взятого фильма также как и ФИ берётся 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тип носителя,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«1;DVD;».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ФИ взявшего фильм,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«1;Иванов Иван;5».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Тема «Разработка программы для работы со списками парка техники компьютерного клуба»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об использовании компьютеризированного рабочего/игрового места содержит следующие поля: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 ответственного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машины (компьютера);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конфигурация машины (из справочника конфигураций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свободна? (да/нет);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доход с места (руб. коп. за сутки).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компьютеризированных рабочих/игровых мест,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cpclub.db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«1;1;8;1;0;456;». Для разделения полей используется (;).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ФИ ответственного,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«1;Иванов Иван;».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типовые сборки ПК,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«1;intel i7-10700K,64Gb,GIGABYTE Z590,MSI GeForce RTX 3070;Samsung 980 PRO 1000 GB».</w:t>
      </w:r>
    </w:p>
    <w:p w:rsidR="00000000" w:rsidDel="00000000" w:rsidP="00000000" w:rsidRDefault="00000000" w:rsidRPr="00000000" w14:paraId="00000199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Тема «Разработка программы для работы со списками сотрудников фирмы»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работниках фирмы содержит следующие поля: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 сотрудника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телефона сотрудника;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электронной почты;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оклад(руб. коп.);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работников фирмы,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«1;1;4;2345643;ivanov@company.ru;45000;». Для разделения полей используется (;).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ФИ сотрудника,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«1;Иванов Иван;».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должность сотрудника,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«4;Администратор;».</w:t>
      </w:r>
    </w:p>
    <w:p w:rsidR="00000000" w:rsidDel="00000000" w:rsidP="00000000" w:rsidRDefault="00000000" w:rsidRPr="00000000" w14:paraId="000001A4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Тема «Разработка программы для работы со списками парка продаваемых машин в автосалоне»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продаваемых машинах содержит следующие поля: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двигателя;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кузова;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производитель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название/марка автомашины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мощность;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объём двигателя;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 (A, C, D и т. д.);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кузова (седан, универсал и т. 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 (руб. коп.).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машин,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autoshow.db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«1;UA34659;X7LLSRATT4E106227;1;1;72;1596;C;1;294652;». Для разделения полей используется (;).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производителя,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«1;Авто ВАЗ;».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название/марку автомашины,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«1;Лада приора;».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тип кузова,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«1;хетчбек;».</w:t>
      </w:r>
    </w:p>
    <w:p w:rsidR="00000000" w:rsidDel="00000000" w:rsidP="00000000" w:rsidRDefault="00000000" w:rsidRPr="00000000" w14:paraId="000001B4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Тема «Разработка программы для работы со списками садовых деревьев в питомнике»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выращиваемых деревьях и кустарниках содержит следующие поля: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 (яблоня, слива, вишня и т. 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 (например, для яблони: грушовка, белый налив; для сливы: ренклод)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сезон посадки (весна, лето, осень);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 (руб. коп.).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деревьев и кустарников,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garden.db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«1;1;1;осень;350;». Для разделения полей используется (;).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вид,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«1;яблоня;».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сорт,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«1;антоновка;».</w:t>
      </w:r>
    </w:p>
    <w:p w:rsidR="00000000" w:rsidDel="00000000" w:rsidP="00000000" w:rsidRDefault="00000000" w:rsidRPr="00000000" w14:paraId="000001BE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Тема «Разработка программы для работы со списками парка строительной техники»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машинах и механизмах (МиМ) содержит следующие поля: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государственный номер МиМ;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МиМ (кран, бульдозер, экскаватор, и т. 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марка МиМ (например для погрузчика: фронтальный, со стрелой, с вилами и т. 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наличии;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 аренды (руб. коп.).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машин и механизмов,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moffice.db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«1;Т5643177;1;1;1;123000;». Для разделения полей используется (;).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тип,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«1;погрузчик;».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марка,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«1;фронтальный;».</w:t>
      </w:r>
    </w:p>
    <w:p w:rsidR="00000000" w:rsidDel="00000000" w:rsidP="00000000" w:rsidRDefault="00000000" w:rsidRPr="00000000" w14:paraId="000001C9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Тема «Разработка программы для работы со списками продаваемой мототехники»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продаваемых мотоциклах содержит следующие поля: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двигателя;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рамы;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название/марка мотоцикла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мотоцикла (спортивный, классика, чоппер, неоклассика и т. 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объём двигателя;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мощность (кВт или л.с.);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 (руб. коп.).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продаваемых мотоциклов,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motoshow.db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«1;UA34659;X7LLSRATT4E106227;1;1;750;45;43545;». Для разделения полей используется (;).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марка,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«1;Урал ИМЗ-8.1238 «ВОЛК»;».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тип,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«1;классика;».</w:t>
      </w:r>
    </w:p>
    <w:p w:rsidR="00000000" w:rsidDel="00000000" w:rsidP="00000000" w:rsidRDefault="00000000" w:rsidRPr="00000000" w14:paraId="000001D6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Тема «Разработка программы для работы со списками книг в магазине»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продаваемых книгах содержит следующие поля: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 автора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книги;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год издания;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ISBN;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издательство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publishing_house.db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 (руб. коп.).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книг,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bookshop.db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«1;456;1;Технология программирования;2007;9785955601045;1;236;». Для разделения полей используется (;).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ФИ автора,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«1;Андрей Терехов;».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название издательства,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publishing_house.db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«1;Питер;».</w:t>
      </w:r>
    </w:p>
    <w:p w:rsidR="00000000" w:rsidDel="00000000" w:rsidP="00000000" w:rsidRDefault="00000000" w:rsidRPr="00000000" w14:paraId="000001E2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Тема «Разработка программы для работы со списками продаваемых компьютерах в магазине»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продаваемых компьютерах содержит следующие поля: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серийный номер;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производитель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модели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компьютера (графическая станция, сервер, домашний компьютер и т. 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 (руб. коп.).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компьютеров,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cpshop.db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«1;45679;1;1;1;42454,50;». Для разделения полей используется (;).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производителя,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«1;НИКС;».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название модели,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«1;X4000B/pro;».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тип компьютера,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«1;Игровая станция;».</w:t>
      </w:r>
    </w:p>
    <w:p w:rsidR="00000000" w:rsidDel="00000000" w:rsidP="00000000" w:rsidRDefault="00000000" w:rsidRPr="00000000" w14:paraId="000001EE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Тема «Разработка программы для работы со списками яхт приписанных к клубу»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яхтах клуба содержит следующие поля: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государственный номер яхты;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 владельца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 (парусная, моторная);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 (крейсерская, прогулочные, гоночные и т. д.);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корпуса (однокорпусная, катамаран, тримаран, полимаран);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порт приписки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home_port.db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яхт клуба,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yachtclub.db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«1;4562ВА;1;парусная;крейсерская;однокорпусная;1;». Для разделения полей используется (;).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ФИ владельца,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«1;Иванов Иван;».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производителя,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home_port.db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«1;Севастополь;».</w:t>
      </w:r>
    </w:p>
    <w:p w:rsidR="00000000" w:rsidDel="00000000" w:rsidP="00000000" w:rsidRDefault="00000000" w:rsidRPr="00000000" w14:paraId="000001FA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Тема «Разработка программы для работы со списками членов СНТ»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членах товарищества содержит следующие поля: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участка;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 владельца (члена садоводческого товарищества)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телефона владельца участка;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проживания владельца участка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членов товарищества,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gardenassociat.db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«1;20;1;7468942;1;». Для разделения полей используется (;).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ФИ владельца 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«1;Иванов Иван;».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список адресов,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«1;ул. Строителей д. 5;».</w:t>
      </w:r>
    </w:p>
    <w:p w:rsidR="00000000" w:rsidDel="00000000" w:rsidP="00000000" w:rsidRDefault="00000000" w:rsidRPr="00000000" w14:paraId="00000204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Тема «Разработка программы для работы со списками АЗС»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продаваемом бензине содержит следующие поля: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 начальника смены АЗС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дежурства;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марка проданного бензина (АИ-92, АИ-95, ДТ и т. 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объём проданного бензина за смену;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выручка за смену (руб. коп.).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данные о бензине,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petrol.db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«1;1;20072008;1;2,5;52500;». Для разделения полей используется (;).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ФИ начальника смены,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«1;Иванов Иван;».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тип компьютера,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«1;АИ-95;».</w:t>
      </w:r>
    </w:p>
    <w:p w:rsidR="00000000" w:rsidDel="00000000" w:rsidP="00000000" w:rsidRDefault="00000000" w:rsidRPr="00000000" w14:paraId="0000020F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Тема «Разработка программы для работы со списками клиентов интернет провайдера»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базы интернет-абонентов содержит следующие поля: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лицевого счёта;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 абонента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тарифный план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tariff.db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телефона абонента;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абонента.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интернет абонентов,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isp.db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«1;46845;1;1;4569812;ул. Строителей д. 5;». Для разделения полей используется (;).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ФИ абонента,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«1;Иванов Иван;».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тарифный план,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tariff.db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«1;Основной;».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Тема «Разработка программы для работы со списками абонентов электросбытовой компании»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базы абонентов электросбытовой компании содержит следующие поля: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лицевого счёта;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 абонента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тарифный план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tariff.db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показания счётчика;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абонента.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абонентов,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enrgy.db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«1;456977;1;1;469872;ул. Строителей д. 5;». Для разделения полей используется (;).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ФИ абонента,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«1;Иванов Иван;».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тарифный план,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tariff.db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«1;Дневной;».</w:t>
      </w:r>
    </w:p>
    <w:p w:rsidR="00000000" w:rsidDel="00000000" w:rsidP="00000000" w:rsidRDefault="00000000" w:rsidRPr="00000000" w14:paraId="00000226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Тема «Разработка программы для работы со списками материалов хранящихся на складе»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хранимых строительных материалах содержит следующие поля: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стройматериала;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стройматериала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расположения на складе (секция, линия, полка и т. д.);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единица измерения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 (шт., п. г., т., м.,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т. д.).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строительных материалов на складе,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materialswarehouse.db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«1;4567;1;5A2;45;». Для разделения полей используется (;).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наименование стройматериалов,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«1;деревянный брус;».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единицы измерения стройматериалов,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«1;шт.;».</w:t>
      </w:r>
    </w:p>
    <w:p w:rsidR="00000000" w:rsidDel="00000000" w:rsidP="00000000" w:rsidRDefault="00000000" w:rsidRPr="00000000" w14:paraId="00000231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Тема «Разработка программы для работы со списками владельцев доменных имён регистратора DNS»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базы доменных имён содержит следующие поля: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 адрес;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 имя;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создания;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владелец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 владельца;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электронная почта владельца;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владельца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доменных имён,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«1;89.221.52.68;mgsu.ru;1998-12-28;МГСУ;+74951833247;admin@mgsu.ru;1;». Для разделения полей используется (;).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данные владельца,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«1;МГСУ;».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список адресов,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«1;ш. Ярославское д. 26;».</w:t>
      </w:r>
    </w:p>
    <w:p w:rsidR="00000000" w:rsidDel="00000000" w:rsidP="00000000" w:rsidRDefault="00000000" w:rsidRPr="00000000" w14:paraId="0000023E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Тема «Разработка программы для работы со списками игр продаваемых в магазине»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продаваемых компьютерных игр содержит следующие поля: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игры;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издатель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платформа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жанр (RTS, 3D-actions и т. д.);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стоимость (руб. коп.).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компьютерных игр,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pcgameshop.db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«1;Wall-E;1;1;Action;150;». Для разделения полей используется (;).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название издателя,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«1;THQ;».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информацию о платформе,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«1;PC;».</w:t>
      </w:r>
    </w:p>
    <w:p w:rsidR="00000000" w:rsidDel="00000000" w:rsidP="00000000" w:rsidRDefault="00000000" w:rsidRPr="00000000" w14:paraId="00000249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Тема «Разработка программы для работы со списками фильмов доступных на стриминговые сервисе»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об имеющихся фильмах содержит следующие поля: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фильма;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киностудия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fstudio.db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жанр (комедия, драма, артхаус, боевик и т. 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genre.db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год издания;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цена (руб. коп.).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доступных фильмов,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films.db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«1;Собачье сердце;1;1;1989;250,54;». Для разделения полей используется (;).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названия киностудии,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fstudio.db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«1;Ленфильм;».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информацию о жанре фильма,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genre.db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«1;экранизация;».</w:t>
      </w:r>
    </w:p>
    <w:p w:rsidR="00000000" w:rsidDel="00000000" w:rsidP="00000000" w:rsidRDefault="00000000" w:rsidRPr="00000000" w14:paraId="00000254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Тема «Разработка программы для работы со списками спутников ГЛОНАСС»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об ОГ содержит следующие поля: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точки;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запуска;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ввода в систему;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вывода из системы;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фактическое существование (мес.);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спутников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 (выводится, используется и т. 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ОГ,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glonass.db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«1;1;26122004;06022005;04052008;43,1;1;». Для разделения полей используется (;).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наименования спутников,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«1;ГЛОНАСС-К;».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примечания,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«1;на тех. обслуживании;».</w:t>
      </w:r>
    </w:p>
    <w:p w:rsidR="00000000" w:rsidDel="00000000" w:rsidP="00000000" w:rsidRDefault="00000000" w:rsidRPr="00000000" w14:paraId="00000261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Тема «Разработка программы для работы со списками бабочек в коллекции»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об имеющихся бабочках содержит следующие поля: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бабочки;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семейство бабочек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обитания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продолжительность жизни (дней).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бабочек в коллекции,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butterfly.db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«1;Зорька;1;1;7;». Для разделения полей используется (;).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семейства бабочек,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«1;Белянка;».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места обитания,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«1;Евразия;».</w:t>
      </w:r>
    </w:p>
    <w:p w:rsidR="00000000" w:rsidDel="00000000" w:rsidP="00000000" w:rsidRDefault="00000000" w:rsidRPr="00000000" w14:paraId="0000026B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Тема «Разработка программы для работы со списками лесных территорий»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лесных угодьях содержит следующие поля: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участка;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 лесничего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должность лесничего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rank.db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площадь участка (га.).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лесных угодий,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forest.db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«1;34;1;1;40;». Для разделения полей используется (;).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ФИ лесничего,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«1;Иванов Иван;».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список званий инспекторов охраны окружающей среды,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rank.db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«1;старший государственный инспектор;».</w:t>
      </w:r>
    </w:p>
    <w:p w:rsidR="00000000" w:rsidDel="00000000" w:rsidP="00000000" w:rsidRDefault="00000000" w:rsidRPr="00000000" w14:paraId="00000275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Тема «Разработка программы для работы со списками домов обслуживаемых ДЭЗ»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балансе домовых хозяйств ДЕЗа содержит следующие поля: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договора на обслуживание;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дома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холодная/горячая вода (руб. коп.);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канализация (руб. коп.);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отопление (руб. коп.);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ремонты (руб. коп.);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цена обслуживания (руб. коп.);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сумма на оплату (руб. коп.).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домовых хозяйств,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dez.db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«1;562008;1;7845;15459;4569;25652;3546;57071;». Для разделения полей используется (;).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список адресов,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«1;ул. Строителей д. 5;».</w:t>
      </w:r>
    </w:p>
    <w:p w:rsidR="00000000" w:rsidDel="00000000" w:rsidP="00000000" w:rsidRDefault="00000000" w:rsidRPr="00000000" w14:paraId="00000282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Тема «Разработка программы для работы со списками продаваемых телефонов»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товаре содержит следующие поля: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фирмы производителя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модели;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товар в наличии (да/нет);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устройства (телефон, гарнитура, коммуникатор и т. 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цена (руб. коп.).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товаров,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«1;1;8800 Arte Black;1;1;36380;». Для разделения полей используется (;).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названия фирм,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«1;Nokia;».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типы устройств,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«1;смартфон;».</w:t>
      </w:r>
    </w:p>
    <w:p w:rsidR="00000000" w:rsidDel="00000000" w:rsidP="00000000" w:rsidRDefault="00000000" w:rsidRPr="00000000" w14:paraId="0000028D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Тема «Разработка программы для работы со списками строительных объектов»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содержит следующие поля: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договора;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объекта (жилой дом, торговый центр и т. 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проектное название объекта;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объекта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начала строительства;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окончания строительства;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сметная стоимость строительства (тыс. руб.);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освоено средств (тыс. руб.).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объектов строительства,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 вида: «1;562008;1;Черёмушки;1;09072008;08092010;3546;1071;». Для разделения полей используется (;).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типы объектов,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«1;Торговый центр;».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список адресов объектов строительства,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«1;ул. Строителей д. 5;».</w:t>
      </w:r>
    </w:p>
    <w:p w:rsidR="00000000" w:rsidDel="00000000" w:rsidP="00000000" w:rsidRDefault="00000000" w:rsidRPr="00000000" w14:paraId="0000029B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Тема «Разработка программы для работы со списками продукции ЖБК»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изготавливаемой на заводе продукции содержит следующие поля: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код изделия;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изделия (блок, колонна, плита и т. 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хранения на складе (секция, линия, полка и т. 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производства;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отпускная цена (руб. коп.).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производимых ЖБИ,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f_made_rc.db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«1;6342K3;1;1;05102008;5701;». Для разделения полей используется (;).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типы изделий,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«1;колонна;».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места хранения на складе,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«1;78R45;».</w:t>
      </w:r>
    </w:p>
    <w:p w:rsidR="00000000" w:rsidDel="00000000" w:rsidP="00000000" w:rsidRDefault="00000000" w:rsidRPr="00000000" w14:paraId="000002A6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  <w:t xml:space="preserve">Тема «Разработка программы для работы со списками субподрядных организаций»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об организации выполняющей субподрядные виды работы содержит следующие поля: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договора;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организации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выполняемых работ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сроки выполнения (недель);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цена (тыс. руб.).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субподрядных организаций,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subcontract.db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«1;092008;1;1;14;117071;». Для разделения полей используется (;).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наименования организаций,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«1;Сантехстрой;».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виды выполняемых работ,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«1;сантехнические работы;».</w:t>
      </w:r>
    </w:p>
    <w:p w:rsidR="00000000" w:rsidDel="00000000" w:rsidP="00000000" w:rsidRDefault="00000000" w:rsidRPr="00000000" w14:paraId="000002B1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  <w:t xml:space="preserve">Тема «Разработка программы для работы со списками компаний участников выставки»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участниках выставки содержит следующие поля: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договора на участие в выставке;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компании участника;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экспозиции;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работы компании (из справочника направлений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фамилия, имя, отчество ответственного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 расположения экспозиции участника (секция, линия и т. д.);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 ответственного;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взимаемая плата за участие (руб. коп.).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участников выставки,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«1;952008;Вейланд - Ютани;Мы строим новые миры;1;1;159;0569;456;». Для разделения полей используется (;).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направление деятельности компании,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«1;Терраформирование;».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ФИO ответственных,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«1;Вейланд Чарльз Бишоп;».</w:t>
      </w:r>
    </w:p>
    <w:p w:rsidR="00000000" w:rsidDel="00000000" w:rsidP="00000000" w:rsidRDefault="00000000" w:rsidRPr="00000000" w14:paraId="000002BF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  <w:t xml:space="preserve">Тема «Разработка программы для работы со списками земель состоящих на учёте»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земельных участков содержит следующие поля: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кадастровый номер участка;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площадь земли (кв. м.);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категория земли (сельскохозяйственные, лесного фонда и т. 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участка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кадастровая стоимость (руб. коп.).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земельных участков,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earth.db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«1;0004;800;1;271,45;». Для разделения полей используется (;).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категории земель,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«1;сельскохозяйственные;».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список адресов земельных участков,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«1;ул. Строителей д. 5;».</w:t>
      </w:r>
    </w:p>
    <w:p w:rsidR="00000000" w:rsidDel="00000000" w:rsidP="00000000" w:rsidRDefault="00000000" w:rsidRPr="00000000" w14:paraId="000002CA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  <w:t xml:space="preserve">Тема «Разработка программы для работы со списками клиентов банка»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клиентах содержит следующие поля: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договора на обслуживание;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субъект права (физическое или юридическое лицо);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или имя клиента (юридического или физического лица соответственно);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фактический адрес клиента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 оказываемых банком услуг (вклад, денежные переводы и т. 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процентная ставка за услуги банка (%).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клиентов,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bank.db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«1;162008;1;ООО «Рога и копыта»;1;1;2,5;». Для разделения полей используется (;).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список видов оказываемых услуг,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«1;кредит;».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список адресов клиентов банка,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«1;ул. Ленина. 45;».</w:t>
      </w:r>
    </w:p>
    <w:p w:rsidR="00000000" w:rsidDel="00000000" w:rsidP="00000000" w:rsidRDefault="00000000" w:rsidRPr="00000000" w14:paraId="000002D6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  <w:t xml:space="preserve">Тема «Разработка программы для работы со списками почтовых отделений»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об отделениях почты содержит следующие поля: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индекс почтового отделения;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адрес отделения;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виды оказываемых услуг (отправка/получение писем и посылок, подписка на издания, приём/отправка платежей, филателия и т. д.)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время работы;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обслуживаемые адреса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addresses.db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цена за услуги (%).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отделений почты,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post_office.db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«1;56208;ул. Ленина;1;08:00-20:00;2;2,5;». Для разделения полей используется (;).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список видов оказываемых услуг,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«1;отправка писем;».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список адресов населённого пункта,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addresses.db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«1;ул. Строителей;».</w:t>
      </w:r>
    </w:p>
    <w:p w:rsidR="00000000" w:rsidDel="00000000" w:rsidP="00000000" w:rsidRDefault="00000000" w:rsidRPr="00000000" w14:paraId="000002E2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28h4qwu" w:id="46"/>
      <w:bookmarkEnd w:id="46"/>
      <w:r w:rsidDel="00000000" w:rsidR="00000000" w:rsidRPr="00000000">
        <w:rPr>
          <w:rtl w:val="0"/>
        </w:rPr>
        <w:t xml:space="preserve">Тема «Разработка программы для работы со списками клиентов ресторана»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местах, занятых клиентами ресторана, содержит следующие поля: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имя клиента, заказавшего столик;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столика;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заказанное блюдо 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какое количество персон заказ;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имя обслуживающего официанта 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счёт (руб. коп.).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мест в ресторане занятых клиентами,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«1;Пётр;34;1;1;2;250,50;». Для разделения полей используется (;).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блюдо заказанное клиентом,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«1;Котлеты по киевский;».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список официантов работающих в ресторане,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«1;Иванов Иван;».</w:t>
      </w:r>
    </w:p>
    <w:p w:rsidR="00000000" w:rsidDel="00000000" w:rsidP="00000000" w:rsidRDefault="00000000" w:rsidRPr="00000000" w14:paraId="000002EE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heading=h.nmf14n" w:id="47"/>
      <w:bookmarkEnd w:id="47"/>
      <w:r w:rsidDel="00000000" w:rsidR="00000000" w:rsidRPr="00000000">
        <w:rPr>
          <w:rtl w:val="0"/>
        </w:rPr>
        <w:t xml:space="preserve">Тема «Разработка программы для работы со списками природных территорий РФ»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сведений о особо охраняемых природных территориях содержит следующие поля: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уникальный порядковый номер записи (id);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субъект России, в котором расположена территория;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 земель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площадь (га.);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основания;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категория IUCN (из справочника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iucn.db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всемирного наследия.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Документ, содержащий список охраняемых природных территорий,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protected_area.db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«1;Алтай;1;881238;1932;1;1;». Для разделения полей используется (;).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список видов охраняемых земель,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«1;заповедник;».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Справочник, содержащий классификацию охраняемой территории по IUCN, называется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iucn.db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содержит записи вида: «1;строгий природный резерват;».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1"/>
        <w:numPr>
          <w:ilvl w:val="0"/>
          <w:numId w:val="9"/>
        </w:numPr>
        <w:ind w:left="0" w:firstLine="0"/>
        <w:rPr/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  <w:t xml:space="preserve">Содержание отчёта о вычислительной практике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начинается с титульного листа. Далее следует «Содержание» работы. По ходу текста, в местах, где используется дополнительная литература, ставятся соответствующие ссылки с номером источника в квадратных скобка из списка литературы.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Ниже приведена структура отчёта и пример по оформлению заголовков разделов.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Описывается в общем виде задание и цели практической работы, а также методы применяемые для достижения этих целей.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Цель и основное содержание задачи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Чётко формулируется цель и содержание задачи, перечисляются входные и выходные данные, а также накладываемые ограничения.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Входные данные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данных, которые задаются на вход в программу.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Выходные данные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данных, которые должны являться результатом работы ПО.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Алгоритм решения задачи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Описывается алгоритм сопоставления записей из основного документа по их ID с записями из справочников. Схема алгоритма решения задачи выполняется по ГОСТ 19.701-90 в виде блок-схемы (Flow-chart).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Дополнительные возможности программного продукта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возможностей ПО, которые не были предусмотрены при постановке задачи.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Контрольный пример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Представлен пример решения поставленной задачи программой. Контрольные данные, которые показывают правильную работу ПО.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Инструкция по установке ПО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аппаратному и программному обеспечению компьютера пользователя. Подробное описание действий пользователя по установке ПО на компьютер.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Инструкция пользователя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интерфейса созданного программного продукта. Описание действий пользователя по управлению программой.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достоинств и недостатков используемых в работе методов (алгоритм, построения БД и т. д. ) по отношению к другим возможным методам. Анализ достоинств и недостатков ПО. Рекомендации о возможных областях применения разработанного ПО.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Библиографический список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используемых библиографических источников.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Приложения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расположения представлен на рисунке 5.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0</wp:posOffset>
                </wp:positionV>
                <wp:extent cx="3184365" cy="4406205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58580" y="1581660"/>
                          <a:ext cx="3174840" cy="439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Рисунок 5 — Размещение слова «Приложения» и номера страницы на странице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0</wp:posOffset>
                </wp:positionV>
                <wp:extent cx="3184365" cy="4406205"/>
                <wp:effectExtent b="0" l="0" r="0" t="0"/>
                <wp:wrapTopAndBottom distB="0" distT="0"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4365" cy="4406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 следуют приложения нумеруемые буквами русского алфавита.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Приложение А. Структура исходных файлов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Схема взаимодействия файлов исходных текстов в проекте.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1"/>
        <w:numPr>
          <w:ilvl w:val="0"/>
          <w:numId w:val="9"/>
        </w:numPr>
        <w:ind w:left="0" w:firstLine="0"/>
        <w:rPr/>
      </w:pPr>
      <w:bookmarkStart w:colFirst="0" w:colLast="0" w:name="_heading=h.1mrcu09" w:id="49"/>
      <w:bookmarkEnd w:id="49"/>
      <w:r w:rsidDel="00000000" w:rsidR="00000000" w:rsidRPr="00000000">
        <w:rPr>
          <w:rtl w:val="0"/>
        </w:rPr>
        <w:t xml:space="preserve">Требования к оформлению отчёта о вычислительной практике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Распечатанный отчёт студент подписывает по середине (между Выполнил и своей фамилией) и рядом ставит дату. Далее не скрепляя вкладывается в один прозрачный файл как на рисунке 6.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76200</wp:posOffset>
                </wp:positionV>
                <wp:extent cx="1615485" cy="2459325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43020" y="2555100"/>
                          <a:ext cx="1605960" cy="244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Рисунок 6 — Пример оформления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76200</wp:posOffset>
                </wp:positionV>
                <wp:extent cx="1615485" cy="2459325"/>
                <wp:effectExtent b="0" l="0" r="0" t="0"/>
                <wp:wrapTopAndBottom distB="0" distT="0"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5485" cy="2459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20">
      <w:pPr>
        <w:pStyle w:val="Heading1"/>
        <w:numPr>
          <w:ilvl w:val="0"/>
          <w:numId w:val="9"/>
        </w:numPr>
        <w:ind w:left="0" w:firstLine="0"/>
        <w:rPr/>
      </w:pPr>
      <w:bookmarkStart w:colFirst="0" w:colLast="0" w:name="_heading=h.46r0co2" w:id="50"/>
      <w:bookmarkEnd w:id="50"/>
      <w:r w:rsidDel="00000000" w:rsidR="00000000" w:rsidRPr="00000000">
        <w:rPr>
          <w:rtl w:val="0"/>
        </w:rPr>
        <w:t xml:space="preserve">Защита результатов вычислительной практики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Основным видом подготовки к защите является самостоятельная работа студента. Учебный план не реже одного раза в неделю. Защита работы производится по мере готовности студента, но не позднее сроков окончания учебной практики.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Защита работы включает в себя: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демонстрация программы;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предоставление отчёта в формате PDF;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ответы на вопросы преподавателя по теме работы.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28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1"/>
        <w:pageBreakBefore w:val="1"/>
        <w:rPr/>
      </w:pPr>
      <w:bookmarkStart w:colFirst="0" w:colLast="0" w:name="_heading=h.2lwamvv" w:id="51"/>
      <w:bookmarkEnd w:id="51"/>
      <w:r w:rsidDel="00000000" w:rsidR="00000000" w:rsidRPr="00000000">
        <w:rPr>
          <w:rtl w:val="0"/>
        </w:rPr>
        <w:t xml:space="preserve">Список рекомендуемой для изучения литературы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Голуб, Ален И. Верёвка достаточной длины, чтобы. . . выстрелить себе в ногу / Ален И. Голуб. Правила программирования на Си и Си++. — М.: Пер. с англ. В. Зацепин, 2001. — 244 с.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Д., Раскин. Интерфейс: новые направления в проектировании компьютерных систем / Раскин Д. — 3-е изд. — СПб.: Символ-плюс, 2007. — 272 с.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Иванова, Г. С. Технология программирования: учебник для вузов / Г. С. Иванова. Учебник для вузов. — 3-е изд. — М.: МГТУ им Баумана, 2006. — 336 с.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Керниган, Брайан У. Язык программирования С / Брайан У. Керниган, Деннис М. Ритчи. — 2-е изд. — М.: ООО “И. Д. Вильямс”, 2008. — 304 с.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Стивен, Прата. Язык программирования С. Лекции и упражнения / Прата Стивен. — 5-е изд. — М.: ООО “И. Д. Вильямс”, 2006. — 960 с.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Терехов, А. Н. Технология программирования: учебное пособие / А. Н. Терехов. — 2-е изд. — М.: Интернет—Университет Информационных Технологий; БИНОМ. Лаборатория знаний, 2007. — 148 с.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Шилдт, Герберт. Полный справочник по C, 4-е издание / Герберт Шилдт. — 4-е изд. — М.: ООО “И. Д. Вильямс”, 2002. — 704 с.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Э., Кнут Д. Искусство программирования: В 3-х т. / Кнут Д. Э. — 3-е изд. — М.: ООО “И. Д. Вильямс”, 2000. — Т. 1: Основные алгоритмы. — 720 с.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Э., Кнут Д. Искусство программирования: В 3-х т. / Кнут Д. Э. — 3-е изд. — М.: ООО “И. Д. Вильямс”, 2000. — Т. 2: Получисленные методы. — 832 с.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Э., Кнут Д. Искусство программирования: В 3-х т. / Кнут Д. Э. — 3-е изд. — М.: ООО “И. Д. Вильямс”, 2000. — Т. 3: Сортировка и поиск. — 832 с.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7" w:w="11905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2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3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5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7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8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9">
    <w:lvl w:ilvl="0">
      <w:start w:val="1"/>
      <w:numFmt w:val="decimal"/>
      <w:lvlText w:val=" %1 "/>
      <w:lvlJc w:val="left"/>
      <w:pPr>
        <w:ind w:left="0" w:firstLine="0"/>
      </w:pPr>
      <w:rPr/>
    </w:lvl>
    <w:lvl w:ilvl="1">
      <w:start w:val="1"/>
      <w:numFmt w:val="decimal"/>
      <w:lvlText w:val=" %1.%2 "/>
      <w:lvlJc w:val="left"/>
      <w:pPr>
        <w:ind w:left="0" w:firstLine="0"/>
      </w:pPr>
      <w:rPr/>
    </w:lvl>
    <w:lvl w:ilvl="2">
      <w:start w:val="1"/>
      <w:numFmt w:val="decimal"/>
      <w:lvlText w:val=" %1.%2.%3 "/>
      <w:lvlJc w:val="left"/>
      <w:pPr>
        <w:ind w:left="0" w:firstLine="0"/>
      </w:pPr>
      <w:rPr/>
    </w:lvl>
    <w:lvl w:ilvl="3">
      <w:start w:val="1"/>
      <w:numFmt w:val="decimal"/>
      <w:lvlText w:val=" %1.%2.%3.%4 "/>
      <w:lvlJc w:val="left"/>
      <w:pPr>
        <w:ind w:left="0" w:firstLine="0"/>
      </w:pPr>
      <w:rPr/>
    </w:lvl>
    <w:lvl w:ilvl="4">
      <w:start w:val="1"/>
      <w:numFmt w:val="decimal"/>
      <w:lvlText w:val=" %1.%2.%3.%4.%5 "/>
      <w:lvlJc w:val="left"/>
      <w:pPr>
        <w:ind w:left="0" w:firstLine="0"/>
      </w:pPr>
      <w:rPr/>
    </w:lvl>
    <w:lvl w:ilvl="5">
      <w:start w:val="1"/>
      <w:numFmt w:val="decimal"/>
      <w:lvlText w:val=" %1.%2.%3.%4.%5.%6 "/>
      <w:lvlJc w:val="left"/>
      <w:pPr>
        <w:ind w:left="0" w:firstLine="0"/>
      </w:pPr>
      <w:rPr/>
    </w:lvl>
    <w:lvl w:ilvl="6">
      <w:start w:val="1"/>
      <w:numFmt w:val="decimal"/>
      <w:lvlText w:val=" %1.%2.%3.%4.%5.%6.%7 "/>
      <w:lvlJc w:val="left"/>
      <w:pPr>
        <w:ind w:left="0" w:firstLine="0"/>
      </w:pPr>
      <w:rPr/>
    </w:lvl>
    <w:lvl w:ilvl="7">
      <w:start w:val="1"/>
      <w:numFmt w:val="decimal"/>
      <w:lvlText w:val=" %1.%2.%3.%4.%5.%6.%7.%8 "/>
      <w:lvlJc w:val="left"/>
      <w:pPr>
        <w:ind w:left="0" w:firstLine="0"/>
      </w:pPr>
      <w:rPr/>
    </w:lvl>
    <w:lvl w:ilvl="8">
      <w:start w:val="1"/>
      <w:numFmt w:val="decimal"/>
      <w:lvlText w:val=" %1.%2.%3.%4.%5.%6.%7.%8.%9 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11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12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13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14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15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16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17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18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19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20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21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22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23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24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25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26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27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2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0" w:firstLine="0"/>
      </w:pPr>
      <w:rPr/>
    </w:lvl>
  </w:abstractNum>
  <w:abstractNum w:abstractNumId="29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3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0" w:firstLine="0"/>
      </w:pPr>
      <w:rPr/>
    </w:lvl>
  </w:abstractNum>
  <w:abstractNum w:abstractNumId="31">
    <w:lvl w:ilvl="0">
      <w:start w:val="1"/>
      <w:numFmt w:val="decimal"/>
      <w:lvlText w:val=" %1 "/>
      <w:lvlJc w:val="left"/>
      <w:pPr>
        <w:ind w:left="0" w:firstLine="0"/>
      </w:pPr>
      <w:rPr/>
    </w:lvl>
    <w:lvl w:ilvl="1">
      <w:start w:val="1"/>
      <w:numFmt w:val="decimal"/>
      <w:lvlText w:val=" %1.%2"/>
      <w:lvlJc w:val="left"/>
      <w:pPr>
        <w:ind w:left="0" w:firstLine="0"/>
      </w:pPr>
      <w:rPr/>
    </w:lvl>
    <w:lvl w:ilvl="2">
      <w:start w:val="1"/>
      <w:numFmt w:val="lowerLetter"/>
      <w:lvlText w:val=" %3)"/>
      <w:lvlJc w:val="left"/>
      <w:pPr>
        <w:ind w:left="0" w:firstLine="0"/>
      </w:pPr>
      <w:rPr/>
    </w:lvl>
    <w:lvl w:ilvl="3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0" w:firstLine="0"/>
      </w:pPr>
      <w:rPr/>
    </w:lvl>
  </w:abstractNum>
  <w:abstractNum w:abstractNumId="3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0"/>
      <w:numFmt w:val="bullet"/>
      <w:lvlText w:val="○"/>
      <w:lvlJc w:val="left"/>
      <w:pPr>
        <w:ind w:left="10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0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○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■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○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decimal"/>
      <w:lvlText w:val="%5."/>
      <w:lvlJc w:val="left"/>
      <w:pPr>
        <w:ind w:left="0" w:firstLine="0"/>
      </w:pPr>
      <w:rPr/>
    </w:lvl>
    <w:lvl w:ilvl="5">
      <w:start w:val="1"/>
      <w:numFmt w:val="decimal"/>
      <w:lvlText w:val="%6."/>
      <w:lvlJc w:val="lef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decimal"/>
      <w:lvlText w:val="%8."/>
      <w:lvlJc w:val="left"/>
      <w:pPr>
        <w:ind w:left="0" w:firstLine="0"/>
      </w:pPr>
      <w:rPr/>
    </w:lvl>
    <w:lvl w:ilvl="8">
      <w:start w:val="1"/>
      <w:numFmt w:val="decimal"/>
      <w:lvlText w:val="%9."/>
      <w:lvlJc w:val="left"/>
      <w:pPr>
        <w:ind w:left="0" w:firstLine="0"/>
      </w:pPr>
      <w:rPr/>
    </w:lvl>
  </w:abstractNum>
  <w:abstractNum w:abstractNumId="36">
    <w:lvl w:ilvl="0">
      <w:start w:val="1"/>
      <w:numFmt w:val="decimal"/>
      <w:lvlText w:val=" %1."/>
      <w:lvlJc w:val="left"/>
      <w:pPr>
        <w:ind w:left="0" w:firstLine="0"/>
      </w:pPr>
      <w:rPr/>
    </w:lvl>
    <w:lvl w:ilvl="1">
      <w:start w:val="1"/>
      <w:numFmt w:val="lowerLetter"/>
      <w:lvlText w:val=" %2)"/>
      <w:lvlJc w:val="left"/>
      <w:pPr>
        <w:ind w:left="0" w:firstLine="0"/>
      </w:pPr>
      <w:rPr/>
    </w:lvl>
    <w:lvl w:ilvl="2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37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38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39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0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1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2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3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4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5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6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7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8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49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50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0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0"/>
      <w:numFmt w:val="bullet"/>
      <w:lvlText w:val="•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0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0"/>
      <w:numFmt w:val="bullet"/>
      <w:lvlText w:val="•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0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a0" w:default="1">
    <w:name w:val="Normal"/>
    <w:qFormat w:val="1"/>
  </w:style>
  <w:style w:type="paragraph" w:styleId="1">
    <w:name w:val="heading 1"/>
    <w:basedOn w:val="a1"/>
    <w:next w:val="Textbody"/>
    <w:pPr>
      <w:numPr>
        <w:numId w:val="1"/>
      </w:numPr>
      <w:outlineLvl w:val="0"/>
    </w:pPr>
    <w:rPr>
      <w:b w:val="1"/>
      <w:bCs w:val="1"/>
    </w:rPr>
  </w:style>
  <w:style w:type="paragraph" w:styleId="2">
    <w:name w:val="heading 2"/>
    <w:basedOn w:val="a1"/>
    <w:next w:val="Textbody"/>
    <w:pPr>
      <w:numPr>
        <w:ilvl w:val="1"/>
        <w:numId w:val="1"/>
      </w:numPr>
      <w:outlineLvl w:val="1"/>
    </w:pPr>
    <w:rPr>
      <w:b w:val="1"/>
      <w:bCs w:val="1"/>
      <w:i w:val="1"/>
      <w:iCs w:val="1"/>
    </w:rPr>
  </w:style>
  <w:style w:type="paragraph" w:styleId="3">
    <w:name w:val="heading 3"/>
    <w:basedOn w:val="a1"/>
    <w:next w:val="Textbody"/>
    <w:pPr>
      <w:numPr>
        <w:ilvl w:val="2"/>
        <w:numId w:val="1"/>
      </w:numPr>
      <w:outlineLvl w:val="2"/>
    </w:pPr>
    <w:rPr>
      <w:b w:val="1"/>
      <w:bCs w:val="1"/>
    </w:rPr>
  </w:style>
  <w:style w:type="paragraph" w:styleId="4">
    <w:name w:val="heading 4"/>
    <w:basedOn w:val="a1"/>
    <w:next w:val="Textbody"/>
    <w:pPr>
      <w:numPr>
        <w:ilvl w:val="3"/>
        <w:numId w:val="1"/>
      </w:numPr>
      <w:outlineLvl w:val="3"/>
    </w:pPr>
    <w:rPr>
      <w:b w:val="1"/>
      <w:bCs w:val="1"/>
      <w:i w:val="1"/>
      <w:iCs w:val="1"/>
    </w:rPr>
  </w:style>
  <w:style w:type="paragraph" w:styleId="5">
    <w:name w:val="heading 5"/>
    <w:basedOn w:val="a1"/>
    <w:next w:val="Textbody"/>
    <w:pPr>
      <w:numPr>
        <w:ilvl w:val="4"/>
        <w:numId w:val="1"/>
      </w:numPr>
      <w:outlineLvl w:val="4"/>
    </w:pPr>
    <w:rPr>
      <w:b w:val="1"/>
      <w:bCs w:val="1"/>
    </w:rPr>
  </w:style>
  <w:style w:type="paragraph" w:styleId="6">
    <w:name w:val="heading 6"/>
    <w:basedOn w:val="a1"/>
    <w:next w:val="Textbody"/>
    <w:pPr>
      <w:numPr>
        <w:ilvl w:val="5"/>
        <w:numId w:val="1"/>
      </w:numPr>
      <w:outlineLvl w:val="5"/>
    </w:pPr>
    <w:rPr>
      <w:b w:val="1"/>
      <w:bCs w:val="1"/>
    </w:rPr>
  </w:style>
  <w:style w:type="paragraph" w:styleId="7">
    <w:name w:val="heading 7"/>
    <w:basedOn w:val="a1"/>
    <w:next w:val="Textbody"/>
    <w:pPr>
      <w:numPr>
        <w:ilvl w:val="6"/>
        <w:numId w:val="1"/>
      </w:numPr>
      <w:outlineLvl w:val="6"/>
    </w:pPr>
    <w:rPr>
      <w:b w:val="1"/>
      <w:bCs w:val="1"/>
    </w:rPr>
  </w:style>
  <w:style w:type="paragraph" w:styleId="8">
    <w:name w:val="heading 8"/>
    <w:basedOn w:val="a1"/>
    <w:next w:val="Textbody"/>
    <w:pPr>
      <w:numPr>
        <w:ilvl w:val="7"/>
        <w:numId w:val="1"/>
      </w:numPr>
      <w:outlineLvl w:val="7"/>
    </w:pPr>
    <w:rPr>
      <w:b w:val="1"/>
      <w:bCs w:val="1"/>
    </w:rPr>
  </w:style>
  <w:style w:type="paragraph" w:styleId="9">
    <w:name w:val="heading 9"/>
    <w:basedOn w:val="a1"/>
    <w:next w:val="Textbody"/>
    <w:pPr>
      <w:numPr>
        <w:ilvl w:val="8"/>
        <w:numId w:val="1"/>
      </w:numPr>
      <w:outlineLvl w:val="8"/>
    </w:pPr>
    <w:rPr>
      <w:b w:val="1"/>
      <w:bCs w:val="1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numbering" w:styleId="WWOutlineListStyle" w:customStyle="1">
    <w:name w:val="WW_OutlineListStyle"/>
    <w:basedOn w:val="a4"/>
    <w:pPr>
      <w:numPr>
        <w:numId w:val="1"/>
      </w:numPr>
    </w:pPr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eastAsia="DejaVu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a1">
    <w:name w:val="Title"/>
    <w:basedOn w:val="Standard"/>
    <w:next w:val="Textbody"/>
    <w:pPr>
      <w:keepNext w:val="1"/>
      <w:spacing w:after="120" w:before="240"/>
    </w:pPr>
    <w:rPr>
      <w:rFonts w:ascii="Arial" w:hAnsi="Arial"/>
      <w:sz w:val="28"/>
      <w:szCs w:val="28"/>
    </w:rPr>
  </w:style>
  <w:style w:type="paragraph" w:styleId="a5">
    <w:name w:val="Subtitle"/>
    <w:basedOn w:val="a1"/>
    <w:next w:val="Textbody"/>
    <w:pPr>
      <w:jc w:val="center"/>
    </w:pPr>
    <w:rPr>
      <w:i w:val="1"/>
      <w:iCs w:val="1"/>
    </w:rPr>
  </w:style>
  <w:style w:type="paragraph" w:styleId="a6">
    <w:name w:val="List"/>
    <w:basedOn w:val="Textbody"/>
  </w:style>
  <w:style w:type="paragraph" w:styleId="a7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paragraph" w:styleId="Firstlineindent" w:customStyle="1">
    <w:name w:val="First line indent"/>
    <w:basedOn w:val="Textbody"/>
    <w:pPr>
      <w:ind w:firstLine="283"/>
      <w:jc w:val="both"/>
    </w:pPr>
  </w:style>
  <w:style w:type="paragraph" w:styleId="Heading10" w:customStyle="1">
    <w:name w:val="Heading 10"/>
    <w:basedOn w:val="a1"/>
    <w:next w:val="Textbody"/>
    <w:rPr>
      <w:b w:val="1"/>
      <w:bCs w:val="1"/>
    </w:rPr>
  </w:style>
  <w:style w:type="paragraph" w:styleId="a8">
    <w:name w:val="index heading"/>
    <w:basedOn w:val="Heading"/>
    <w:pPr>
      <w:suppressLineNumbers w:val="1"/>
    </w:pPr>
    <w:rPr>
      <w:b w:val="1"/>
      <w:bCs w:val="1"/>
      <w:sz w:val="32"/>
      <w:szCs w:val="32"/>
    </w:rPr>
  </w:style>
  <w:style w:type="paragraph" w:styleId="ContentsHeading" w:customStyle="1">
    <w:name w:val="Contents Heading"/>
    <w:basedOn w:val="a1"/>
    <w:pPr>
      <w:suppressLineNumbers w:val="1"/>
    </w:pPr>
    <w:rPr>
      <w:b w:val="1"/>
      <w:bCs w:val="1"/>
      <w:sz w:val="32"/>
      <w:szCs w:val="32"/>
    </w:rPr>
  </w:style>
  <w:style w:type="paragraph" w:styleId="Contents1" w:customStyle="1">
    <w:name w:val="Contents 1"/>
    <w:basedOn w:val="Index"/>
    <w:pPr>
      <w:tabs>
        <w:tab w:val="right" w:leader="dot" w:pos="9637"/>
      </w:tabs>
    </w:pPr>
  </w:style>
  <w:style w:type="paragraph" w:styleId="Contents2" w:customStyle="1">
    <w:name w:val="Contents 2"/>
    <w:basedOn w:val="Index"/>
    <w:pPr>
      <w:tabs>
        <w:tab w:val="right" w:leader="dot" w:pos="9637"/>
      </w:tabs>
      <w:ind w:left="283"/>
    </w:pPr>
  </w:style>
  <w:style w:type="paragraph" w:styleId="Contents3" w:customStyle="1">
    <w:name w:val="Contents 3"/>
    <w:basedOn w:val="Index"/>
    <w:pPr>
      <w:tabs>
        <w:tab w:val="right" w:leader="dot" w:pos="9637"/>
      </w:tabs>
      <w:ind w:left="566"/>
    </w:pPr>
  </w:style>
  <w:style w:type="paragraph" w:styleId="HeaderandFooter" w:customStyle="1">
    <w:name w:val="Header and Footer"/>
    <w:basedOn w:val="Standard"/>
    <w:pPr>
      <w:suppressLineNumbers w:val="1"/>
      <w:tabs>
        <w:tab w:val="center" w:pos="4819"/>
        <w:tab w:val="right" w:pos="9638"/>
      </w:tabs>
    </w:pPr>
  </w:style>
  <w:style w:type="paragraph" w:styleId="a9">
    <w:name w:val="header"/>
    <w:basedOn w:val="Standard"/>
    <w:pPr>
      <w:suppressLineNumbers w:val="1"/>
      <w:tabs>
        <w:tab w:val="center" w:pos="4818"/>
        <w:tab w:val="right" w:pos="9637"/>
      </w:tabs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Textbodyindent" w:customStyle="1">
    <w:name w:val="Text body indent"/>
    <w:basedOn w:val="Textbody"/>
    <w:pPr>
      <w:ind w:left="283"/>
    </w:pPr>
  </w:style>
  <w:style w:type="paragraph" w:styleId="Contents4" w:customStyle="1">
    <w:name w:val="Contents 4"/>
    <w:basedOn w:val="Index"/>
    <w:pPr>
      <w:tabs>
        <w:tab w:val="right" w:leader="dot" w:pos="9637"/>
      </w:tabs>
      <w:ind w:left="849"/>
    </w:p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a" w:customStyle="1">
    <w:name w:val="Список разделов отчёта"/>
    <w:basedOn w:val="Standard"/>
    <w:pPr>
      <w:numPr>
        <w:numId w:val="2"/>
      </w:numPr>
    </w:pPr>
    <w:rPr>
      <w:b w:val="1"/>
      <w:bCs w:val="1"/>
      <w:sz w:val="21"/>
    </w:rPr>
  </w:style>
  <w:style w:type="paragraph" w:styleId="PreformattedText" w:customStyle="1">
    <w:name w:val="Preformatted Text"/>
    <w:basedOn w:val="Standard"/>
    <w:rPr>
      <w:rFonts w:ascii="Liberation Mono" w:cs="Liberation Mono" w:eastAsia="Liberation Mono" w:hAnsi="Liberation Mono"/>
      <w:sz w:val="20"/>
      <w:szCs w:val="20"/>
    </w:rPr>
  </w:style>
  <w:style w:type="paragraph" w:styleId="Drawing" w:customStyle="1">
    <w:name w:val="Drawing"/>
    <w:basedOn w:val="a7"/>
  </w:style>
  <w:style w:type="paragraph" w:styleId="Table" w:customStyle="1">
    <w:name w:val="Table"/>
    <w:basedOn w:val="a7"/>
  </w:style>
  <w:style w:type="paragraph" w:styleId="Framecontents" w:customStyle="1">
    <w:name w:val="Frame contents"/>
    <w:basedOn w:val="Standard"/>
  </w:style>
  <w:style w:type="paragraph" w:styleId="aa" w:customStyle="1">
    <w:name w:val="Титульный лист"/>
    <w:basedOn w:val="Standard"/>
    <w:pPr>
      <w:suppressAutoHyphens w:val="0"/>
      <w:spacing w:after="283" w:before="113"/>
      <w:jc w:val="center"/>
    </w:pPr>
    <w:rPr>
      <w:spacing w:val="80"/>
      <w:sz w:val="40"/>
    </w:rPr>
  </w:style>
  <w:style w:type="character" w:styleId="NumberingSymbols" w:customStyle="1">
    <w:name w:val="Numbering Symbols"/>
  </w:style>
  <w:style w:type="character" w:styleId="WW8Num6z1" w:customStyle="1">
    <w:name w:val="WW8Num6z1"/>
    <w:rPr>
      <w:rFonts w:ascii="Symbol" w:hAnsi="Symbol"/>
    </w:rPr>
  </w:style>
  <w:style w:type="character" w:styleId="WW8Num6z2" w:customStyle="1">
    <w:name w:val="WW8Num6z2"/>
    <w:rPr>
      <w:rFonts w:ascii="Wingdings" w:hAnsi="Wingdings"/>
    </w:rPr>
  </w:style>
  <w:style w:type="character" w:styleId="WW8Num6z4" w:customStyle="1">
    <w:name w:val="WW8Num6z4"/>
    <w:rPr>
      <w:rFonts w:ascii="Courier New" w:cs="Courier New" w:hAnsi="Courier New"/>
    </w:rPr>
  </w:style>
  <w:style w:type="character" w:styleId="WW8Num3z2" w:customStyle="1">
    <w:name w:val="WW8Num3z2"/>
    <w:rPr>
      <w:rFonts w:ascii="Wingdings" w:hAnsi="Wingdings"/>
    </w:rPr>
  </w:style>
  <w:style w:type="character" w:styleId="WW8Num3z3" w:customStyle="1">
    <w:name w:val="WW8Num3z3"/>
    <w:rPr>
      <w:rFonts w:ascii="Symbol" w:hAnsi="Symbol"/>
    </w:rPr>
  </w:style>
  <w:style w:type="character" w:styleId="WW8Num3z4" w:customStyle="1">
    <w:name w:val="WW8Num3z4"/>
    <w:rPr>
      <w:rFonts w:ascii="Courier New" w:cs="Courier New" w:hAnsi="Courier New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Wingdings" w:hAnsi="Wingdings"/>
    </w:rPr>
  </w:style>
  <w:style w:type="character" w:styleId="WW8Num5z4" w:customStyle="1">
    <w:name w:val="WW8Num5z4"/>
    <w:rPr>
      <w:rFonts w:ascii="Courier New" w:cs="Courier New" w:hAnsi="Courier New"/>
    </w:rPr>
  </w:style>
  <w:style w:type="character" w:styleId="WW8Num21z0" w:customStyle="1">
    <w:name w:val="WW8Num21z0"/>
    <w:rPr>
      <w:rFonts w:ascii="Symbol" w:hAnsi="Symbol"/>
    </w:rPr>
  </w:style>
  <w:style w:type="character" w:styleId="WW8Num21z1" w:customStyle="1">
    <w:name w:val="WW8Num21z1"/>
    <w:rPr>
      <w:rFonts w:ascii="Wingdings" w:hAnsi="Wingdings"/>
    </w:rPr>
  </w:style>
  <w:style w:type="character" w:styleId="WW8Num21z4" w:customStyle="1">
    <w:name w:val="WW8Num21z4"/>
    <w:rPr>
      <w:rFonts w:ascii="Courier New" w:cs="Courier New" w:hAnsi="Courier New"/>
    </w:rPr>
  </w:style>
  <w:style w:type="character" w:styleId="BulletSymbols" w:customStyle="1">
    <w:name w:val="Bullet Symbols"/>
    <w:rPr>
      <w:rFonts w:ascii="StarSymbol" w:cs="StarSymbol" w:eastAsia="StarSymbol" w:hAnsi="StarSymbol"/>
      <w:sz w:val="18"/>
      <w:szCs w:val="18"/>
    </w:rPr>
  </w:style>
  <w:style w:type="character" w:styleId="StrongEmphasis" w:customStyle="1">
    <w:name w:val="Strong Emphasis"/>
    <w:rPr>
      <w:b w:val="1"/>
      <w:bCs w:val="1"/>
    </w:rPr>
  </w:style>
  <w:style w:type="numbering" w:styleId="Numbering1" w:customStyle="1">
    <w:name w:val="Numbering 1"/>
    <w:basedOn w:val="a4"/>
    <w:pPr>
      <w:numPr>
        <w:numId w:val="2"/>
      </w:numPr>
    </w:pPr>
  </w:style>
  <w:style w:type="numbering" w:styleId="WW8Num6" w:customStyle="1">
    <w:name w:val="WW8Num6"/>
    <w:basedOn w:val="a4"/>
    <w:pPr>
      <w:numPr>
        <w:numId w:val="3"/>
      </w:numPr>
    </w:pPr>
  </w:style>
  <w:style w:type="numbering" w:styleId="WW8Num3" w:customStyle="1">
    <w:name w:val="WW8Num3"/>
    <w:basedOn w:val="a4"/>
    <w:pPr>
      <w:numPr>
        <w:numId w:val="4"/>
      </w:numPr>
    </w:pPr>
  </w:style>
  <w:style w:type="numbering" w:styleId="WW8Num17" w:customStyle="1">
    <w:name w:val="WW8Num17"/>
    <w:basedOn w:val="a4"/>
    <w:pPr>
      <w:numPr>
        <w:numId w:val="5"/>
      </w:numPr>
    </w:pPr>
  </w:style>
  <w:style w:type="numbering" w:styleId="WW8Num5" w:customStyle="1">
    <w:name w:val="WW8Num5"/>
    <w:basedOn w:val="a4"/>
    <w:pPr>
      <w:numPr>
        <w:numId w:val="6"/>
      </w:numPr>
    </w:pPr>
  </w:style>
  <w:style w:type="numbering" w:styleId="WW8Num21" w:customStyle="1">
    <w:name w:val="WW8Num21"/>
    <w:basedOn w:val="a4"/>
    <w:pPr>
      <w:numPr>
        <w:numId w:val="7"/>
      </w:numPr>
    </w:pPr>
  </w:style>
  <w:style w:type="numbering" w:styleId="WW8Num54" w:customStyle="1">
    <w:name w:val="WW8Num54"/>
    <w:basedOn w:val="a4"/>
    <w:pPr>
      <w:numPr>
        <w:numId w:val="8"/>
      </w:numPr>
    </w:pPr>
  </w:style>
  <w:style w:type="paragraph" w:styleId="ab">
    <w:name w:val="Balloon Text"/>
    <w:basedOn w:val="a0"/>
    <w:link w:val="ac"/>
    <w:uiPriority w:val="99"/>
    <w:semiHidden w:val="1"/>
    <w:unhideWhenUsed w:val="1"/>
    <w:rsid w:val="00D74146"/>
    <w:rPr>
      <w:rFonts w:ascii="Tahoma" w:hAnsi="Tahoma"/>
      <w:sz w:val="16"/>
      <w:szCs w:val="16"/>
    </w:rPr>
  </w:style>
  <w:style w:type="character" w:styleId="ac" w:customStyle="1">
    <w:name w:val="Текст выноски Знак"/>
    <w:basedOn w:val="a2"/>
    <w:link w:val="ab"/>
    <w:uiPriority w:val="99"/>
    <w:semiHidden w:val="1"/>
    <w:rsid w:val="00D74146"/>
    <w:rPr>
      <w:rFonts w:ascii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OqW7fRMkAS7LgRhJH/xV/Hi/dw==">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2008-07-14T19:43:00Z</dcterms:created>
  <dc:creator>Борис Садовский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